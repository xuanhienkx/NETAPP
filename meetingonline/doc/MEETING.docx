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9D0" w:rsidRPr="006A0D32" w:rsidRDefault="002A663E" w:rsidP="006A0D32">
      <w:pPr>
        <w:jc w:val="center"/>
        <w:rPr>
          <w:rFonts w:ascii="Times New Roman" w:hAnsi="Times New Roman" w:cs="Times New Roman"/>
          <w:b/>
          <w:sz w:val="32"/>
        </w:rPr>
      </w:pPr>
      <w:r w:rsidRPr="006A0D32">
        <w:rPr>
          <w:rFonts w:ascii="Times New Roman" w:hAnsi="Times New Roman" w:cs="Times New Roman"/>
          <w:b/>
          <w:sz w:val="32"/>
        </w:rPr>
        <w:t>MEETING</w:t>
      </w:r>
    </w:p>
    <w:p w:rsidR="002A663E" w:rsidRPr="006A0D32" w:rsidRDefault="002A663E" w:rsidP="006A0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commentRangeStart w:id="0"/>
      <w:r w:rsidRPr="006A0D32">
        <w:rPr>
          <w:rFonts w:ascii="Times New Roman" w:hAnsi="Times New Roman" w:cs="Times New Roman"/>
          <w:sz w:val="26"/>
        </w:rPr>
        <w:t>Module Thông tin hội nghị</w:t>
      </w:r>
      <w:commentRangeEnd w:id="0"/>
      <w:r w:rsidR="00A50E80">
        <w:rPr>
          <w:rStyle w:val="CommentReference"/>
        </w:rPr>
        <w:commentReference w:id="0"/>
      </w:r>
    </w:p>
    <w:p w:rsidR="002A663E" w:rsidRPr="006A0D32" w:rsidRDefault="002A663E" w:rsidP="006A0D32">
      <w:pPr>
        <w:jc w:val="both"/>
        <w:rPr>
          <w:rFonts w:ascii="Times New Roman" w:hAnsi="Times New Roman" w:cs="Times New Roman"/>
          <w:sz w:val="26"/>
        </w:rPr>
      </w:pPr>
      <w:proofErr w:type="gramStart"/>
      <w:r w:rsidRPr="006A0D32">
        <w:rPr>
          <w:rFonts w:ascii="Times New Roman" w:hAnsi="Times New Roman" w:cs="Times New Roman"/>
          <w:sz w:val="26"/>
        </w:rPr>
        <w:t>Page này thể thiện thông tin tổng thể về hội nghị.</w:t>
      </w:r>
      <w:proofErr w:type="gramEnd"/>
    </w:p>
    <w:p w:rsidR="002A663E" w:rsidRPr="006A0D32" w:rsidRDefault="002A663E" w:rsidP="006A0D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Thông tin công ty</w:t>
      </w:r>
    </w:p>
    <w:p w:rsidR="002A663E" w:rsidRPr="006A0D32" w:rsidRDefault="002A663E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Tên đơn vị tổ chức,</w:t>
      </w:r>
    </w:p>
    <w:p w:rsidR="002A663E" w:rsidRPr="006A0D32" w:rsidRDefault="002A663E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Tên cuộc họp</w:t>
      </w:r>
    </w:p>
    <w:p w:rsidR="002A663E" w:rsidRPr="006A0D32" w:rsidRDefault="002A663E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Tổng số cổ đông.</w:t>
      </w:r>
    </w:p>
    <w:p w:rsidR="002A663E" w:rsidRPr="006A0D32" w:rsidRDefault="002A663E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Tổng số cổ phần</w:t>
      </w:r>
    </w:p>
    <w:p w:rsidR="002A663E" w:rsidRPr="006A0D32" w:rsidRDefault="002A663E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Tổng số quyền biểu quyết.</w:t>
      </w:r>
    </w:p>
    <w:p w:rsidR="002A663E" w:rsidRPr="006A0D32" w:rsidRDefault="002A663E" w:rsidP="006A0D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Thông tin cuộc họp</w:t>
      </w:r>
    </w:p>
    <w:p w:rsidR="002A663E" w:rsidRPr="006A0D32" w:rsidRDefault="002A663E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Số đại biểu tham dự</w:t>
      </w:r>
    </w:p>
    <w:p w:rsidR="002A663E" w:rsidRPr="006A0D32" w:rsidRDefault="002A663E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Số cổ đông tham dự trực tiếp</w:t>
      </w:r>
    </w:p>
    <w:p w:rsidR="002A663E" w:rsidRPr="006A0D32" w:rsidRDefault="002A663E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Số cổ đông ủy quyền hợp lệ</w:t>
      </w:r>
    </w:p>
    <w:p w:rsidR="002A663E" w:rsidRPr="006A0D32" w:rsidRDefault="002A663E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Tổng số cổ đông tham dự và cổ dông ủy quyền.</w:t>
      </w:r>
    </w:p>
    <w:p w:rsidR="002A663E" w:rsidRPr="006A0D32" w:rsidRDefault="002A663E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Sô quyền biểu quyết.</w:t>
      </w:r>
    </w:p>
    <w:p w:rsidR="002A663E" w:rsidRPr="006A0D32" w:rsidRDefault="002A663E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Tỷ lệ tham dự</w:t>
      </w:r>
    </w:p>
    <w:p w:rsidR="002A663E" w:rsidRPr="006A0D32" w:rsidRDefault="002A663E" w:rsidP="006A0D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</w:rPr>
      </w:pPr>
      <w:commentRangeStart w:id="1"/>
      <w:r w:rsidRPr="006A0D32">
        <w:rPr>
          <w:rFonts w:ascii="Times New Roman" w:hAnsi="Times New Roman" w:cs="Times New Roman"/>
          <w:sz w:val="26"/>
        </w:rPr>
        <w:t>Các tài liệu của cuộc họp (import từ file word hoặc pdf mở rộng sau này là landing  page</w:t>
      </w:r>
      <w:r w:rsidR="00534A1A" w:rsidRPr="006A0D32">
        <w:rPr>
          <w:rFonts w:ascii="Times New Roman" w:hAnsi="Times New Roman" w:cs="Times New Roman"/>
          <w:sz w:val="26"/>
        </w:rPr>
        <w:t>)</w:t>
      </w:r>
      <w:commentRangeEnd w:id="1"/>
      <w:r w:rsidR="00A50E80">
        <w:rPr>
          <w:rStyle w:val="CommentReference"/>
        </w:rPr>
        <w:commentReference w:id="1"/>
      </w:r>
    </w:p>
    <w:p w:rsidR="002A663E" w:rsidRPr="006A0D32" w:rsidRDefault="002A663E" w:rsidP="006A0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commentRangeStart w:id="2"/>
      <w:r w:rsidRPr="006A0D32">
        <w:rPr>
          <w:rFonts w:ascii="Times New Roman" w:hAnsi="Times New Roman" w:cs="Times New Roman"/>
          <w:sz w:val="26"/>
        </w:rPr>
        <w:t>Module Holder (cổ đông)</w:t>
      </w:r>
      <w:commentRangeEnd w:id="2"/>
      <w:r w:rsidR="00A50E80">
        <w:rPr>
          <w:rStyle w:val="CommentReference"/>
        </w:rPr>
        <w:commentReference w:id="2"/>
      </w:r>
    </w:p>
    <w:p w:rsidR="002A663E" w:rsidRPr="006A0D32" w:rsidRDefault="002A663E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Danh sách cổ đông.</w:t>
      </w:r>
    </w:p>
    <w:p w:rsidR="002A663E" w:rsidRPr="006A0D32" w:rsidRDefault="002A663E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Thêm xóa sửa cổ đông.</w:t>
      </w:r>
    </w:p>
    <w:p w:rsidR="002A663E" w:rsidRPr="006A0D32" w:rsidRDefault="002A663E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Import cổ đông từ danh sách chốt quyền cổ VSD.</w:t>
      </w:r>
    </w:p>
    <w:p w:rsidR="002A663E" w:rsidRPr="006A0D32" w:rsidRDefault="002A663E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 xml:space="preserve">Thực hiện gửi </w:t>
      </w:r>
      <w:proofErr w:type="gramStart"/>
      <w:r w:rsidRPr="006A0D32">
        <w:rPr>
          <w:rFonts w:ascii="Times New Roman" w:hAnsi="Times New Roman" w:cs="Times New Roman"/>
          <w:sz w:val="26"/>
        </w:rPr>
        <w:t>thư</w:t>
      </w:r>
      <w:proofErr w:type="gramEnd"/>
      <w:r w:rsidRPr="006A0D32">
        <w:rPr>
          <w:rFonts w:ascii="Times New Roman" w:hAnsi="Times New Roman" w:cs="Times New Roman"/>
          <w:sz w:val="26"/>
        </w:rPr>
        <w:t xml:space="preserve"> mời qua email. Sms, in giấy gửi bưu điện.</w:t>
      </w:r>
      <w:r w:rsidR="00534A1A" w:rsidRPr="006A0D32">
        <w:rPr>
          <w:rFonts w:ascii="Times New Roman" w:hAnsi="Times New Roman" w:cs="Times New Roman"/>
          <w:sz w:val="26"/>
        </w:rPr>
        <w:t xml:space="preserve"> (kèm theo các tài liệu liên quan) hoặc link xem tài liệu</w:t>
      </w:r>
    </w:p>
    <w:p w:rsidR="00534A1A" w:rsidRPr="006A0D32" w:rsidRDefault="00534A1A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Cho phép gộp quyền nếu trùng CNND</w:t>
      </w:r>
      <w:proofErr w:type="gramStart"/>
      <w:r w:rsidRPr="006A0D32">
        <w:rPr>
          <w:rFonts w:ascii="Times New Roman" w:hAnsi="Times New Roman" w:cs="Times New Roman"/>
          <w:sz w:val="26"/>
        </w:rPr>
        <w:t>,…</w:t>
      </w:r>
      <w:proofErr w:type="gramEnd"/>
    </w:p>
    <w:p w:rsidR="00534A1A" w:rsidRPr="006A0D32" w:rsidRDefault="00534A1A" w:rsidP="006A0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Module Đại biểu.</w:t>
      </w:r>
    </w:p>
    <w:p w:rsidR="00534A1A" w:rsidRPr="006A0D32" w:rsidRDefault="00534A1A" w:rsidP="006A0D32">
      <w:pPr>
        <w:pStyle w:val="ListParagraph"/>
        <w:jc w:val="both"/>
        <w:rPr>
          <w:rFonts w:ascii="Times New Roman" w:hAnsi="Times New Roman" w:cs="Times New Roman"/>
          <w:sz w:val="26"/>
        </w:rPr>
      </w:pPr>
      <w:proofErr w:type="gramStart"/>
      <w:r w:rsidRPr="006A0D32">
        <w:rPr>
          <w:rFonts w:ascii="Times New Roman" w:hAnsi="Times New Roman" w:cs="Times New Roman"/>
          <w:sz w:val="26"/>
        </w:rPr>
        <w:t>Đại biểu là cổ đông tham dự trực tiếp và người được ủy quyên hợp lệ.</w:t>
      </w:r>
      <w:proofErr w:type="gramEnd"/>
    </w:p>
    <w:p w:rsidR="00534A1A" w:rsidRPr="006A0D32" w:rsidRDefault="00534A1A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 xml:space="preserve">Đại biệu có thể join từ internet hoặc ban kiểm tra tư cách kiểm tra add vào. </w:t>
      </w:r>
    </w:p>
    <w:p w:rsidR="00534A1A" w:rsidRPr="006A0D32" w:rsidRDefault="00534A1A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Đối với đại biểu checkin từ int</w:t>
      </w:r>
      <w:r w:rsidR="006A0D32" w:rsidRPr="006A0D32">
        <w:rPr>
          <w:rFonts w:ascii="Times New Roman" w:hAnsi="Times New Roman" w:cs="Times New Roman"/>
          <w:sz w:val="26"/>
        </w:rPr>
        <w:t>er</w:t>
      </w:r>
      <w:r w:rsidRPr="006A0D32">
        <w:rPr>
          <w:rFonts w:ascii="Times New Roman" w:hAnsi="Times New Roman" w:cs="Times New Roman"/>
          <w:sz w:val="26"/>
        </w:rPr>
        <w:t>net thì phỉa kiểm tra tính hợp lệ về giấy đăng ký sở hửu và code mà quản trị của đại hội gửi của thư ở mục 2 phần gửi thư mời.</w:t>
      </w:r>
    </w:p>
    <w:p w:rsidR="00534A1A" w:rsidRPr="006A0D32" w:rsidRDefault="00534A1A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 xml:space="preserve">Đối với check in trực tiếp tại hội nghị có thể cung cấp điện </w:t>
      </w:r>
      <w:proofErr w:type="gramStart"/>
      <w:r w:rsidRPr="006A0D32">
        <w:rPr>
          <w:rFonts w:ascii="Times New Roman" w:hAnsi="Times New Roman" w:cs="Times New Roman"/>
          <w:sz w:val="26"/>
        </w:rPr>
        <w:t>thoại ,</w:t>
      </w:r>
      <w:proofErr w:type="gramEnd"/>
      <w:r w:rsidRPr="006A0D32">
        <w:rPr>
          <w:rFonts w:ascii="Times New Roman" w:hAnsi="Times New Roman" w:cs="Times New Roman"/>
          <w:sz w:val="26"/>
        </w:rPr>
        <w:t xml:space="preserve"> ipad, máy tính cho phép đại biểu check in tại hội nghị và có sự hỗ trợ của ban kiểm tra tư cách cổ đông.</w:t>
      </w:r>
    </w:p>
    <w:p w:rsidR="00534A1A" w:rsidRPr="006A0D32" w:rsidRDefault="00534A1A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 xml:space="preserve">Hệ thống phải kiểm tra được tính hợp lệ của tư cách đại biểu???? </w:t>
      </w:r>
      <w:r w:rsidRPr="006A0D32">
        <w:rPr>
          <w:rFonts w:ascii="Times New Roman" w:hAnsi="Times New Roman" w:cs="Times New Roman"/>
          <w:i/>
          <w:sz w:val="26"/>
        </w:rPr>
        <w:t xml:space="preserve">thảo luận </w:t>
      </w:r>
    </w:p>
    <w:p w:rsidR="00534A1A" w:rsidRPr="006A0D32" w:rsidRDefault="00534A1A" w:rsidP="006A0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commentRangeStart w:id="3"/>
      <w:commentRangeStart w:id="4"/>
      <w:r w:rsidRPr="006A0D32">
        <w:rPr>
          <w:rFonts w:ascii="Times New Roman" w:hAnsi="Times New Roman" w:cs="Times New Roman"/>
          <w:sz w:val="26"/>
        </w:rPr>
        <w:t>Module thông tin các vấn đề biểu quyết và bầu cử</w:t>
      </w:r>
      <w:commentRangeEnd w:id="3"/>
      <w:r w:rsidR="00A50E80">
        <w:rPr>
          <w:rStyle w:val="CommentReference"/>
        </w:rPr>
        <w:commentReference w:id="3"/>
      </w:r>
      <w:commentRangeEnd w:id="4"/>
      <w:r w:rsidR="00A50E80">
        <w:rPr>
          <w:rStyle w:val="CommentReference"/>
        </w:rPr>
        <w:commentReference w:id="4"/>
      </w:r>
    </w:p>
    <w:p w:rsidR="00534A1A" w:rsidRPr="006A0D32" w:rsidRDefault="00534A1A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Thêm các thông tin cần biểu quyết.</w:t>
      </w:r>
    </w:p>
    <w:p w:rsidR="00534A1A" w:rsidRPr="006A0D32" w:rsidRDefault="00534A1A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Thêm các vấn đề bầu cử</w:t>
      </w:r>
    </w:p>
    <w:p w:rsidR="00534A1A" w:rsidRPr="006A0D32" w:rsidRDefault="00534A1A" w:rsidP="006A0D3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</w:rPr>
      </w:pPr>
      <w:commentRangeStart w:id="5"/>
      <w:r w:rsidRPr="006A0D32">
        <w:rPr>
          <w:rFonts w:ascii="Times New Roman" w:hAnsi="Times New Roman" w:cs="Times New Roman"/>
          <w:sz w:val="26"/>
        </w:rPr>
        <w:t>Thêm thành viên ban kiểm soát</w:t>
      </w:r>
    </w:p>
    <w:p w:rsidR="00534A1A" w:rsidRPr="006A0D32" w:rsidRDefault="00534A1A" w:rsidP="006A0D3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lastRenderedPageBreak/>
        <w:t>Thêm thành viên hội đồng quản trị</w:t>
      </w:r>
      <w:commentRangeEnd w:id="5"/>
      <w:r w:rsidR="00A50E80">
        <w:rPr>
          <w:rStyle w:val="CommentReference"/>
        </w:rPr>
        <w:commentReference w:id="5"/>
      </w:r>
    </w:p>
    <w:p w:rsidR="006A0D32" w:rsidRPr="006A0D32" w:rsidRDefault="006A0D32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Tài liệu liên quan đến bầu cử và biểu quyết có thể add tại mục 1.c</w:t>
      </w:r>
    </w:p>
    <w:p w:rsidR="002A663E" w:rsidRPr="006A0D32" w:rsidRDefault="006A0D32" w:rsidP="006A0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Module bầu cử và kiểm phiếu biểu quyết</w:t>
      </w:r>
    </w:p>
    <w:p w:rsidR="006A0D32" w:rsidRPr="006A0D32" w:rsidRDefault="006A0D32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>Hệ thống chấp nhận từ bầu cử online, hoặc qua app mobile, hoặc máy tính, các đại biểu tự bầu qua điện tử không bầu trên giấy. (</w:t>
      </w:r>
      <w:r w:rsidRPr="006A0D32">
        <w:rPr>
          <w:rFonts w:ascii="Times New Roman" w:hAnsi="Times New Roman" w:cs="Times New Roman"/>
          <w:i/>
          <w:sz w:val="26"/>
        </w:rPr>
        <w:t>thảo luận</w:t>
      </w:r>
      <w:r w:rsidRPr="006A0D32">
        <w:rPr>
          <w:rFonts w:ascii="Times New Roman" w:hAnsi="Times New Roman" w:cs="Times New Roman"/>
          <w:sz w:val="26"/>
        </w:rPr>
        <w:t>)</w:t>
      </w:r>
    </w:p>
    <w:p w:rsidR="006A0D32" w:rsidRPr="006A0D32" w:rsidRDefault="006A0D32" w:rsidP="006A0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 xml:space="preserve">Thể hiện thông tin kết của cho hội nghị và </w:t>
      </w:r>
      <w:proofErr w:type="gramStart"/>
      <w:r w:rsidRPr="006A0D32">
        <w:rPr>
          <w:rFonts w:ascii="Times New Roman" w:hAnsi="Times New Roman" w:cs="Times New Roman"/>
          <w:sz w:val="26"/>
        </w:rPr>
        <w:t>thư</w:t>
      </w:r>
      <w:proofErr w:type="gramEnd"/>
      <w:r w:rsidRPr="006A0D32">
        <w:rPr>
          <w:rFonts w:ascii="Times New Roman" w:hAnsi="Times New Roman" w:cs="Times New Roman"/>
          <w:sz w:val="26"/>
        </w:rPr>
        <w:t xml:space="preserve"> ký để đưa vào biên bản.</w:t>
      </w:r>
    </w:p>
    <w:p w:rsidR="006A0D32" w:rsidRDefault="006A0D32" w:rsidP="006A0D32">
      <w:pPr>
        <w:pStyle w:val="ListParagraph"/>
        <w:jc w:val="both"/>
        <w:rPr>
          <w:ins w:id="6" w:author="Phap Xuan Nguyen" w:date="2020-04-21T09:00:00Z"/>
          <w:rFonts w:ascii="Times New Roman" w:hAnsi="Times New Roman" w:cs="Times New Roman"/>
          <w:sz w:val="26"/>
        </w:rPr>
      </w:pPr>
      <w:r w:rsidRPr="006A0D32">
        <w:rPr>
          <w:rFonts w:ascii="Times New Roman" w:hAnsi="Times New Roman" w:cs="Times New Roman"/>
          <w:sz w:val="26"/>
        </w:rPr>
        <w:t xml:space="preserve">*** </w:t>
      </w:r>
      <w:proofErr w:type="gramStart"/>
      <w:r w:rsidRPr="006A0D32">
        <w:rPr>
          <w:rFonts w:ascii="Times New Roman" w:hAnsi="Times New Roman" w:cs="Times New Roman"/>
          <w:sz w:val="26"/>
        </w:rPr>
        <w:t>các</w:t>
      </w:r>
      <w:proofErr w:type="gramEnd"/>
      <w:r w:rsidRPr="006A0D32">
        <w:rPr>
          <w:rFonts w:ascii="Times New Roman" w:hAnsi="Times New Roman" w:cs="Times New Roman"/>
          <w:sz w:val="26"/>
        </w:rPr>
        <w:t xml:space="preserve"> vấn đề khác, thảo luận thêm****</w:t>
      </w:r>
    </w:p>
    <w:p w:rsidR="005C3225" w:rsidRDefault="005C3225" w:rsidP="006A0D32">
      <w:pPr>
        <w:pStyle w:val="ListParagraph"/>
        <w:jc w:val="both"/>
        <w:rPr>
          <w:ins w:id="7" w:author="Phap Xuan Nguyen" w:date="2020-04-21T09:00:00Z"/>
          <w:rFonts w:ascii="Times New Roman" w:hAnsi="Times New Roman" w:cs="Times New Roman"/>
          <w:sz w:val="26"/>
        </w:rPr>
      </w:pPr>
    </w:p>
    <w:p w:rsidR="005C3225" w:rsidRDefault="005C3225">
      <w:pPr>
        <w:rPr>
          <w:ins w:id="8" w:author="Phap Xuan Nguyen" w:date="2020-04-21T09:00:00Z"/>
          <w:rFonts w:ascii="Times New Roman" w:hAnsi="Times New Roman" w:cs="Times New Roman"/>
          <w:sz w:val="26"/>
        </w:rPr>
      </w:pPr>
      <w:ins w:id="9" w:author="Phap Xuan Nguyen" w:date="2020-04-21T09:00:00Z">
        <w:r>
          <w:rPr>
            <w:rFonts w:ascii="Times New Roman" w:hAnsi="Times New Roman" w:cs="Times New Roman"/>
            <w:sz w:val="26"/>
          </w:rPr>
          <w:br w:type="page"/>
        </w:r>
      </w:ins>
    </w:p>
    <w:p w:rsidR="005C3225" w:rsidRDefault="005C3225" w:rsidP="005C32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Step by step Tạo Meeting:</w:t>
      </w:r>
    </w:p>
    <w:p w:rsidR="00F64E6C" w:rsidRDefault="00F64E6C" w:rsidP="00F64E6C">
      <w:pPr>
        <w:rPr>
          <w:rFonts w:ascii="Times New Roman" w:hAnsi="Times New Roman" w:cs="Times New Roman"/>
          <w:b/>
          <w:sz w:val="26"/>
        </w:rPr>
      </w:pPr>
      <w:r w:rsidRPr="005C3225">
        <w:rPr>
          <w:rFonts w:ascii="Times New Roman" w:hAnsi="Times New Roman" w:cs="Times New Roman"/>
          <w:b/>
          <w:sz w:val="26"/>
        </w:rPr>
        <w:t xml:space="preserve">Step </w:t>
      </w:r>
      <w:r>
        <w:rPr>
          <w:rFonts w:ascii="Times New Roman" w:hAnsi="Times New Roman" w:cs="Times New Roman"/>
          <w:b/>
          <w:sz w:val="26"/>
        </w:rPr>
        <w:t>1</w:t>
      </w:r>
      <w:r w:rsidRPr="005C3225">
        <w:rPr>
          <w:rFonts w:ascii="Times New Roman" w:hAnsi="Times New Roman" w:cs="Times New Roman"/>
          <w:b/>
          <w:sz w:val="26"/>
        </w:rPr>
        <w:t>:</w:t>
      </w:r>
      <w:r>
        <w:rPr>
          <w:rFonts w:ascii="Times New Roman" w:hAnsi="Times New Roman" w:cs="Times New Roman"/>
          <w:b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 xml:space="preserve">Nhập thành viên hội nghị theo Role đã tạo ở ADMIN </w:t>
      </w:r>
      <w:proofErr w:type="gramStart"/>
      <w:r>
        <w:rPr>
          <w:rFonts w:ascii="Times New Roman" w:hAnsi="Times New Roman" w:cs="Times New Roman"/>
          <w:b/>
          <w:sz w:val="26"/>
        </w:rPr>
        <w:t>( Roles</w:t>
      </w:r>
      <w:proofErr w:type="gramEnd"/>
      <w:r>
        <w:rPr>
          <w:rFonts w:ascii="Times New Roman" w:hAnsi="Times New Roman" w:cs="Times New Roman"/>
          <w:b/>
          <w:sz w:val="26"/>
        </w:rPr>
        <w:t xml:space="preserve"> Admin)</w:t>
      </w:r>
    </w:p>
    <w:p w:rsidR="00F64E6C" w:rsidRPr="00F64E6C" w:rsidRDefault="00F64E6C" w:rsidP="00F64E6C">
      <w:pPr>
        <w:rPr>
          <w:rFonts w:ascii="Times New Roman" w:hAnsi="Times New Roman" w:cs="Times New Roman"/>
          <w:b/>
          <w:i/>
          <w:color w:val="FF0000"/>
        </w:rPr>
      </w:pPr>
      <w:r w:rsidRPr="00F64E6C">
        <w:rPr>
          <w:rFonts w:ascii="Times New Roman" w:hAnsi="Times New Roman" w:cs="Times New Roman"/>
          <w:b/>
          <w:i/>
          <w:color w:val="FF0000"/>
        </w:rPr>
        <w:t>View same gitlab</w:t>
      </w:r>
    </w:p>
    <w:tbl>
      <w:tblPr>
        <w:tblStyle w:val="TableGrid"/>
        <w:tblW w:w="0" w:type="auto"/>
        <w:tblLook w:val="04A0"/>
      </w:tblPr>
      <w:tblGrid>
        <w:gridCol w:w="1188"/>
        <w:gridCol w:w="2642"/>
        <w:gridCol w:w="1915"/>
      </w:tblGrid>
      <w:tr w:rsidR="00F64E6C" w:rsidTr="009024E0">
        <w:tc>
          <w:tcPr>
            <w:tcW w:w="1188" w:type="dxa"/>
          </w:tcPr>
          <w:p w:rsidR="00F64E6C" w:rsidRDefault="00F64E6C" w:rsidP="009024E0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N#</w:t>
            </w:r>
          </w:p>
        </w:tc>
        <w:tc>
          <w:tcPr>
            <w:tcW w:w="2642" w:type="dxa"/>
          </w:tcPr>
          <w:p w:rsidR="00F64E6C" w:rsidRDefault="00F64E6C" w:rsidP="009024E0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Tên Thành viên</w:t>
            </w:r>
          </w:p>
        </w:tc>
        <w:tc>
          <w:tcPr>
            <w:tcW w:w="1915" w:type="dxa"/>
          </w:tcPr>
          <w:p w:rsidR="00F64E6C" w:rsidRDefault="00F64E6C" w:rsidP="009024E0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Roles</w:t>
            </w:r>
          </w:p>
        </w:tc>
      </w:tr>
      <w:tr w:rsidR="00F64E6C" w:rsidTr="009024E0">
        <w:tc>
          <w:tcPr>
            <w:tcW w:w="1188" w:type="dxa"/>
          </w:tcPr>
          <w:p w:rsidR="00F64E6C" w:rsidRDefault="00F64E6C" w:rsidP="009024E0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2642" w:type="dxa"/>
          </w:tcPr>
          <w:p w:rsidR="00F64E6C" w:rsidRDefault="00F64E6C" w:rsidP="009024E0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Văn A</w:t>
            </w:r>
          </w:p>
        </w:tc>
        <w:tc>
          <w:tcPr>
            <w:tcW w:w="1915" w:type="dxa"/>
          </w:tcPr>
          <w:p w:rsidR="00F64E6C" w:rsidRDefault="00F64E6C" w:rsidP="009024E0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HDQK</w:t>
            </w:r>
          </w:p>
        </w:tc>
      </w:tr>
      <w:tr w:rsidR="00F64E6C" w:rsidTr="009024E0">
        <w:tc>
          <w:tcPr>
            <w:tcW w:w="1188" w:type="dxa"/>
          </w:tcPr>
          <w:p w:rsidR="00F64E6C" w:rsidRDefault="00F64E6C" w:rsidP="009024E0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2642" w:type="dxa"/>
          </w:tcPr>
          <w:p w:rsidR="00F64E6C" w:rsidRDefault="00F64E6C" w:rsidP="009024E0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Văn B</w:t>
            </w:r>
          </w:p>
        </w:tc>
        <w:tc>
          <w:tcPr>
            <w:tcW w:w="1915" w:type="dxa"/>
          </w:tcPr>
          <w:p w:rsidR="00F64E6C" w:rsidRDefault="00F64E6C" w:rsidP="009024E0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Ban KTTC CĐ</w:t>
            </w:r>
          </w:p>
        </w:tc>
      </w:tr>
    </w:tbl>
    <w:p w:rsidR="00F64E6C" w:rsidRDefault="00F64E6C" w:rsidP="005C3225">
      <w:pPr>
        <w:rPr>
          <w:rFonts w:ascii="Times New Roman" w:hAnsi="Times New Roman" w:cs="Times New Roman"/>
          <w:sz w:val="26"/>
        </w:rPr>
      </w:pPr>
    </w:p>
    <w:p w:rsidR="005C3225" w:rsidRDefault="005C3225" w:rsidP="005C3225">
      <w:pPr>
        <w:rPr>
          <w:rFonts w:ascii="Times New Roman" w:hAnsi="Times New Roman" w:cs="Times New Roman"/>
          <w:sz w:val="26"/>
        </w:rPr>
      </w:pPr>
      <w:r w:rsidRPr="005C3225">
        <w:rPr>
          <w:rFonts w:ascii="Times New Roman" w:hAnsi="Times New Roman" w:cs="Times New Roman"/>
          <w:b/>
          <w:sz w:val="26"/>
        </w:rPr>
        <w:t xml:space="preserve">Step </w:t>
      </w:r>
      <w:r w:rsidR="00F64E6C">
        <w:rPr>
          <w:rFonts w:ascii="Times New Roman" w:hAnsi="Times New Roman" w:cs="Times New Roman"/>
          <w:b/>
          <w:sz w:val="26"/>
        </w:rPr>
        <w:t>2</w:t>
      </w:r>
      <w:r w:rsidRPr="005C3225">
        <w:rPr>
          <w:rFonts w:ascii="Times New Roman" w:hAnsi="Times New Roman" w:cs="Times New Roman"/>
          <w:b/>
          <w:sz w:val="26"/>
        </w:rPr>
        <w:t>:</w:t>
      </w:r>
      <w:r>
        <w:rPr>
          <w:rFonts w:ascii="Times New Roman" w:hAnsi="Times New Roman" w:cs="Times New Roman"/>
          <w:sz w:val="26"/>
        </w:rPr>
        <w:t xml:space="preserve">  Upload tài liệu Hội nghị:</w:t>
      </w:r>
      <w:r w:rsidR="00F64E6C">
        <w:rPr>
          <w:rFonts w:ascii="Times New Roman" w:hAnsi="Times New Roman" w:cs="Times New Roman"/>
          <w:sz w:val="26"/>
        </w:rPr>
        <w:t xml:space="preserve"> </w:t>
      </w:r>
      <w:r w:rsidR="00F64E6C" w:rsidRPr="00F64E6C">
        <w:rPr>
          <w:rFonts w:ascii="Times New Roman" w:hAnsi="Times New Roman" w:cs="Times New Roman"/>
          <w:b/>
          <w:sz w:val="26"/>
        </w:rPr>
        <w:t xml:space="preserve">(Roles ban </w:t>
      </w:r>
      <w:proofErr w:type="gramStart"/>
      <w:r w:rsidR="00F64E6C" w:rsidRPr="00F64E6C">
        <w:rPr>
          <w:rFonts w:ascii="Times New Roman" w:hAnsi="Times New Roman" w:cs="Times New Roman"/>
          <w:b/>
          <w:sz w:val="26"/>
        </w:rPr>
        <w:t>thư</w:t>
      </w:r>
      <w:proofErr w:type="gramEnd"/>
      <w:r w:rsidR="00F64E6C" w:rsidRPr="00F64E6C">
        <w:rPr>
          <w:rFonts w:ascii="Times New Roman" w:hAnsi="Times New Roman" w:cs="Times New Roman"/>
          <w:b/>
          <w:sz w:val="26"/>
        </w:rPr>
        <w:t xml:space="preserve"> ký</w:t>
      </w:r>
      <w:r w:rsidR="00F64E6C">
        <w:rPr>
          <w:rFonts w:ascii="Times New Roman" w:hAnsi="Times New Roman" w:cs="Times New Roman"/>
          <w:b/>
          <w:sz w:val="26"/>
        </w:rPr>
        <w:t xml:space="preserve"> /admin</w:t>
      </w:r>
      <w:r w:rsidR="00F64E6C" w:rsidRPr="00F64E6C">
        <w:rPr>
          <w:rFonts w:ascii="Times New Roman" w:hAnsi="Times New Roman" w:cs="Times New Roman"/>
          <w:b/>
          <w:sz w:val="26"/>
        </w:rPr>
        <w:t>)</w:t>
      </w:r>
      <w:r w:rsidR="00F64E6C">
        <w:rPr>
          <w:rFonts w:ascii="Times New Roman" w:hAnsi="Times New Roman" w:cs="Times New Roman"/>
          <w:b/>
          <w:sz w:val="26"/>
        </w:rPr>
        <w:t xml:space="preserve"> </w:t>
      </w:r>
      <w:r w:rsidR="00F64E6C" w:rsidRPr="00F64E6C">
        <w:rPr>
          <w:rFonts w:ascii="Times New Roman" w:hAnsi="Times New Roman" w:cs="Times New Roman"/>
          <w:i/>
          <w:sz w:val="26"/>
        </w:rPr>
        <w:t>(có thể skip)</w:t>
      </w:r>
    </w:p>
    <w:tbl>
      <w:tblPr>
        <w:tblStyle w:val="TableGrid"/>
        <w:tblW w:w="0" w:type="auto"/>
        <w:tblLook w:val="04A0"/>
      </w:tblPr>
      <w:tblGrid>
        <w:gridCol w:w="1169"/>
        <w:gridCol w:w="2690"/>
        <w:gridCol w:w="1932"/>
        <w:gridCol w:w="1958"/>
        <w:gridCol w:w="1359"/>
      </w:tblGrid>
      <w:tr w:rsidR="005C3225" w:rsidTr="00627BCD">
        <w:tc>
          <w:tcPr>
            <w:tcW w:w="1169" w:type="dxa"/>
          </w:tcPr>
          <w:p w:rsidR="005C3225" w:rsidRDefault="005C3225" w:rsidP="005C322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tài liệu</w:t>
            </w:r>
          </w:p>
        </w:tc>
        <w:tc>
          <w:tcPr>
            <w:tcW w:w="2690" w:type="dxa"/>
          </w:tcPr>
          <w:p w:rsidR="005C3225" w:rsidRDefault="005C3225" w:rsidP="005C322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Tên tài liệu</w:t>
            </w:r>
          </w:p>
        </w:tc>
        <w:tc>
          <w:tcPr>
            <w:tcW w:w="1932" w:type="dxa"/>
          </w:tcPr>
          <w:p w:rsidR="005C3225" w:rsidRDefault="005C3225" w:rsidP="005C322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File  </w:t>
            </w:r>
          </w:p>
        </w:tc>
        <w:tc>
          <w:tcPr>
            <w:tcW w:w="1958" w:type="dxa"/>
          </w:tcPr>
          <w:p w:rsidR="005C3225" w:rsidRDefault="005C3225" w:rsidP="005C322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Diễn giải</w:t>
            </w:r>
          </w:p>
        </w:tc>
        <w:tc>
          <w:tcPr>
            <w:tcW w:w="1359" w:type="dxa"/>
          </w:tcPr>
          <w:p w:rsidR="005C3225" w:rsidRDefault="005C3225" w:rsidP="005C322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Biểu quyết</w:t>
            </w:r>
          </w:p>
        </w:tc>
      </w:tr>
      <w:tr w:rsidR="005C3225" w:rsidTr="00627BCD">
        <w:tc>
          <w:tcPr>
            <w:tcW w:w="1169" w:type="dxa"/>
          </w:tcPr>
          <w:p w:rsidR="005C3225" w:rsidRDefault="005C3225" w:rsidP="005C322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01</w:t>
            </w:r>
          </w:p>
        </w:tc>
        <w:tc>
          <w:tcPr>
            <w:tcW w:w="2690" w:type="dxa"/>
          </w:tcPr>
          <w:p w:rsidR="005C3225" w:rsidRDefault="005C3225" w:rsidP="005C3225">
            <w:pPr>
              <w:rPr>
                <w:rFonts w:ascii="Times New Roman" w:hAnsi="Times New Roman" w:cs="Times New Roman"/>
                <w:sz w:val="26"/>
              </w:rPr>
            </w:pPr>
            <w:r w:rsidRPr="005C3225">
              <w:rPr>
                <w:rFonts w:ascii="Times New Roman" w:hAnsi="Times New Roman" w:cs="Times New Roman"/>
                <w:sz w:val="26"/>
              </w:rPr>
              <w:t>Báo cáo hoạt động HĐQT năm 2018 số 72/2019/BC-HĐQT ngày 29/05/2019</w:t>
            </w:r>
          </w:p>
        </w:tc>
        <w:tc>
          <w:tcPr>
            <w:tcW w:w="1932" w:type="dxa"/>
          </w:tcPr>
          <w:p w:rsidR="005C3225" w:rsidRPr="005C3225" w:rsidRDefault="005C3225" w:rsidP="005C3225">
            <w:pPr>
              <w:rPr>
                <w:rFonts w:ascii="Times New Roman" w:hAnsi="Times New Roman" w:cs="Times New Roman"/>
                <w:i/>
                <w:color w:val="00B0F0"/>
                <w:sz w:val="26"/>
                <w:u w:val="single"/>
              </w:rPr>
            </w:pPr>
            <w:r w:rsidRPr="005C3225">
              <w:rPr>
                <w:rFonts w:ascii="Times New Roman" w:hAnsi="Times New Roman" w:cs="Times New Roman"/>
                <w:i/>
                <w:color w:val="00B0F0"/>
                <w:sz w:val="26"/>
                <w:u w:val="single"/>
              </w:rPr>
              <w:t>Baocaohdqt.pdf</w:t>
            </w:r>
          </w:p>
        </w:tc>
        <w:tc>
          <w:tcPr>
            <w:tcW w:w="1958" w:type="dxa"/>
          </w:tcPr>
          <w:p w:rsidR="005C3225" w:rsidRDefault="005C3225" w:rsidP="005C3225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359" w:type="dxa"/>
          </w:tcPr>
          <w:p w:rsidR="005C3225" w:rsidRDefault="005C3225" w:rsidP="005C322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Yes/No</w:t>
            </w:r>
          </w:p>
        </w:tc>
      </w:tr>
    </w:tbl>
    <w:p w:rsidR="005C3225" w:rsidRDefault="005C3225" w:rsidP="005C3225">
      <w:pPr>
        <w:rPr>
          <w:rFonts w:ascii="Times New Roman" w:hAnsi="Times New Roman" w:cs="Times New Roman"/>
          <w:sz w:val="26"/>
        </w:rPr>
      </w:pPr>
    </w:p>
    <w:p w:rsidR="005C3225" w:rsidRPr="005C3225" w:rsidRDefault="005C3225" w:rsidP="005C3225">
      <w:pPr>
        <w:rPr>
          <w:rFonts w:ascii="Times New Roman" w:hAnsi="Times New Roman" w:cs="Times New Roman"/>
          <w:sz w:val="26"/>
        </w:rPr>
      </w:pPr>
    </w:p>
    <w:p w:rsidR="005C3225" w:rsidRDefault="005C3225" w:rsidP="005C3225">
      <w:pPr>
        <w:rPr>
          <w:rFonts w:ascii="Times New Roman" w:hAnsi="Times New Roman" w:cs="Times New Roman"/>
          <w:sz w:val="26"/>
        </w:rPr>
      </w:pPr>
      <w:r w:rsidRPr="00627BCD">
        <w:rPr>
          <w:rFonts w:ascii="Times New Roman" w:hAnsi="Times New Roman" w:cs="Times New Roman"/>
          <w:b/>
          <w:sz w:val="26"/>
        </w:rPr>
        <w:t xml:space="preserve">Step </w:t>
      </w:r>
      <w:r w:rsidR="00F64E6C">
        <w:rPr>
          <w:rFonts w:ascii="Times New Roman" w:hAnsi="Times New Roman" w:cs="Times New Roman"/>
          <w:b/>
          <w:sz w:val="26"/>
        </w:rPr>
        <w:t>3</w:t>
      </w:r>
      <w:r w:rsidRPr="00627BCD">
        <w:rPr>
          <w:rFonts w:ascii="Times New Roman" w:hAnsi="Times New Roman" w:cs="Times New Roman"/>
          <w:b/>
          <w:sz w:val="26"/>
        </w:rPr>
        <w:t>:</w:t>
      </w:r>
      <w:r>
        <w:rPr>
          <w:rFonts w:ascii="Times New Roman" w:hAnsi="Times New Roman" w:cs="Times New Roman"/>
          <w:sz w:val="26"/>
        </w:rPr>
        <w:t xml:space="preserve"> Nội dung các vấn đề biểu quyết và bầu cử</w:t>
      </w:r>
      <w:r w:rsidR="00F64E6C">
        <w:rPr>
          <w:rFonts w:ascii="Times New Roman" w:hAnsi="Times New Roman" w:cs="Times New Roman"/>
          <w:sz w:val="26"/>
        </w:rPr>
        <w:t xml:space="preserve"> (</w:t>
      </w:r>
      <w:r w:rsidR="00F64E6C" w:rsidRPr="00F64E6C">
        <w:rPr>
          <w:rFonts w:ascii="Times New Roman" w:hAnsi="Times New Roman" w:cs="Times New Roman"/>
          <w:b/>
          <w:sz w:val="26"/>
        </w:rPr>
        <w:t>Thu ky/admin</w:t>
      </w:r>
      <w:r w:rsidR="00F64E6C">
        <w:rPr>
          <w:rFonts w:ascii="Times New Roman" w:hAnsi="Times New Roman" w:cs="Times New Roman"/>
          <w:sz w:val="26"/>
        </w:rPr>
        <w:t>)</w:t>
      </w:r>
      <w:r w:rsidR="00F64E6C" w:rsidRPr="00F64E6C">
        <w:rPr>
          <w:rFonts w:ascii="Times New Roman" w:hAnsi="Times New Roman" w:cs="Times New Roman"/>
          <w:i/>
          <w:sz w:val="26"/>
        </w:rPr>
        <w:t xml:space="preserve"> (có thể skip)</w:t>
      </w:r>
    </w:p>
    <w:p w:rsidR="00627BCD" w:rsidRDefault="00627BCD" w:rsidP="00627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Nội dung biểu quyết.</w:t>
      </w:r>
    </w:p>
    <w:tbl>
      <w:tblPr>
        <w:tblStyle w:val="TableGrid"/>
        <w:tblW w:w="0" w:type="auto"/>
        <w:tblInd w:w="720" w:type="dxa"/>
        <w:tblLook w:val="04A0"/>
      </w:tblPr>
      <w:tblGrid>
        <w:gridCol w:w="828"/>
        <w:gridCol w:w="7380"/>
      </w:tblGrid>
      <w:tr w:rsidR="00627BCD" w:rsidTr="00627BCD">
        <w:tc>
          <w:tcPr>
            <w:tcW w:w="828" w:type="dxa"/>
          </w:tcPr>
          <w:p w:rsidR="00627BCD" w:rsidRDefault="00627BCD" w:rsidP="00627B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Mã </w:t>
            </w:r>
          </w:p>
        </w:tc>
        <w:tc>
          <w:tcPr>
            <w:tcW w:w="7380" w:type="dxa"/>
          </w:tcPr>
          <w:p w:rsidR="00627BCD" w:rsidRDefault="00627BCD" w:rsidP="00627B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Tên nội dung</w:t>
            </w:r>
          </w:p>
        </w:tc>
      </w:tr>
      <w:tr w:rsidR="00627BCD" w:rsidTr="00627BCD">
        <w:tc>
          <w:tcPr>
            <w:tcW w:w="828" w:type="dxa"/>
          </w:tcPr>
          <w:p w:rsidR="00627BCD" w:rsidRDefault="00627BCD" w:rsidP="00627B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01</w:t>
            </w:r>
          </w:p>
        </w:tc>
        <w:tc>
          <w:tcPr>
            <w:tcW w:w="7380" w:type="dxa"/>
          </w:tcPr>
          <w:p w:rsidR="00627BCD" w:rsidRDefault="00627BCD" w:rsidP="00627B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</w:rPr>
            </w:pPr>
            <w:r w:rsidRPr="005C3225">
              <w:rPr>
                <w:rFonts w:ascii="Times New Roman" w:hAnsi="Times New Roman" w:cs="Times New Roman"/>
                <w:sz w:val="26"/>
              </w:rPr>
              <w:t>Báo cáo hoạt động HĐQT năm 2018 số 72/2019/BC-HĐQT ngày 29/05/2019</w:t>
            </w:r>
          </w:p>
        </w:tc>
      </w:tr>
    </w:tbl>
    <w:p w:rsidR="00627BCD" w:rsidRPr="00627BCD" w:rsidRDefault="00627BCD" w:rsidP="00627BCD">
      <w:pPr>
        <w:pStyle w:val="ListParagraph"/>
        <w:rPr>
          <w:rFonts w:ascii="Times New Roman" w:hAnsi="Times New Roman" w:cs="Times New Roman"/>
          <w:i/>
          <w:color w:val="FF0000"/>
          <w:sz w:val="26"/>
        </w:rPr>
      </w:pPr>
      <w:r w:rsidRPr="00627BCD">
        <w:rPr>
          <w:rFonts w:ascii="Times New Roman" w:hAnsi="Times New Roman" w:cs="Times New Roman"/>
          <w:i/>
          <w:color w:val="FF0000"/>
          <w:sz w:val="26"/>
        </w:rPr>
        <w:t xml:space="preserve">Megre </w:t>
      </w:r>
      <w:proofErr w:type="gramStart"/>
      <w:r w:rsidRPr="00627BCD">
        <w:rPr>
          <w:rFonts w:ascii="Times New Roman" w:hAnsi="Times New Roman" w:cs="Times New Roman"/>
          <w:i/>
          <w:color w:val="FF0000"/>
          <w:sz w:val="26"/>
        </w:rPr>
        <w:t>từ  mục</w:t>
      </w:r>
      <w:proofErr w:type="gramEnd"/>
      <w:r w:rsidRPr="00627BCD">
        <w:rPr>
          <w:rFonts w:ascii="Times New Roman" w:hAnsi="Times New Roman" w:cs="Times New Roman"/>
          <w:i/>
          <w:color w:val="FF0000"/>
          <w:sz w:val="26"/>
        </w:rPr>
        <w:t xml:space="preserve"> khai báo tài liệu và có thểm sủa  các vấn đề biểu quyết</w:t>
      </w:r>
    </w:p>
    <w:p w:rsidR="00627BCD" w:rsidRDefault="00627BCD" w:rsidP="00627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Các vấn đề bầu cử</w:t>
      </w:r>
    </w:p>
    <w:tbl>
      <w:tblPr>
        <w:tblStyle w:val="TableGrid"/>
        <w:tblW w:w="0" w:type="auto"/>
        <w:tblInd w:w="198" w:type="dxa"/>
        <w:tblLook w:val="04A0"/>
      </w:tblPr>
      <w:tblGrid>
        <w:gridCol w:w="673"/>
        <w:gridCol w:w="3558"/>
        <w:gridCol w:w="1979"/>
        <w:gridCol w:w="1170"/>
      </w:tblGrid>
      <w:tr w:rsidR="00627BCD" w:rsidTr="00627BCD">
        <w:tc>
          <w:tcPr>
            <w:tcW w:w="673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</w:t>
            </w:r>
          </w:p>
        </w:tc>
        <w:tc>
          <w:tcPr>
            <w:tcW w:w="3558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Nội dung</w:t>
            </w:r>
          </w:p>
        </w:tc>
        <w:tc>
          <w:tcPr>
            <w:tcW w:w="1979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Nhiệm kỳ</w:t>
            </w:r>
          </w:p>
        </w:tc>
        <w:tc>
          <w:tcPr>
            <w:tcW w:w="1170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Bổ sung</w:t>
            </w:r>
          </w:p>
        </w:tc>
      </w:tr>
      <w:tr w:rsidR="00627BCD" w:rsidTr="00627BCD">
        <w:tc>
          <w:tcPr>
            <w:tcW w:w="673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01</w:t>
            </w:r>
          </w:p>
        </w:tc>
        <w:tc>
          <w:tcPr>
            <w:tcW w:w="3558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HDQT</w:t>
            </w:r>
          </w:p>
        </w:tc>
        <w:tc>
          <w:tcPr>
            <w:tcW w:w="1979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2021-2024</w:t>
            </w:r>
          </w:p>
        </w:tc>
        <w:tc>
          <w:tcPr>
            <w:tcW w:w="1170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Yes/no</w:t>
            </w:r>
          </w:p>
        </w:tc>
      </w:tr>
      <w:tr w:rsidR="00627BCD" w:rsidTr="00627BCD">
        <w:tc>
          <w:tcPr>
            <w:tcW w:w="673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02</w:t>
            </w:r>
          </w:p>
        </w:tc>
        <w:tc>
          <w:tcPr>
            <w:tcW w:w="3558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BAN KIEM SOAT</w:t>
            </w:r>
          </w:p>
        </w:tc>
        <w:tc>
          <w:tcPr>
            <w:tcW w:w="1979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2021-2024</w:t>
            </w:r>
          </w:p>
        </w:tc>
        <w:tc>
          <w:tcPr>
            <w:tcW w:w="1170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????</w:t>
            </w:r>
          </w:p>
        </w:tc>
      </w:tr>
    </w:tbl>
    <w:p w:rsidR="00627BCD" w:rsidRDefault="00627BCD" w:rsidP="00627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Danh sách ứng viên Bầu cử</w:t>
      </w:r>
    </w:p>
    <w:tbl>
      <w:tblPr>
        <w:tblStyle w:val="TableGrid"/>
        <w:tblW w:w="0" w:type="auto"/>
        <w:tblInd w:w="198" w:type="dxa"/>
        <w:tblLook w:val="04A0"/>
      </w:tblPr>
      <w:tblGrid>
        <w:gridCol w:w="720"/>
        <w:gridCol w:w="3870"/>
        <w:gridCol w:w="2394"/>
      </w:tblGrid>
      <w:tr w:rsidR="00627BCD" w:rsidTr="00627BCD">
        <w:tc>
          <w:tcPr>
            <w:tcW w:w="720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</w:t>
            </w:r>
          </w:p>
        </w:tc>
        <w:tc>
          <w:tcPr>
            <w:tcW w:w="3870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Tên Ứng viên</w:t>
            </w:r>
          </w:p>
        </w:tc>
        <w:tc>
          <w:tcPr>
            <w:tcW w:w="2394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Vấn đề bầu cử</w:t>
            </w:r>
          </w:p>
        </w:tc>
      </w:tr>
      <w:tr w:rsidR="00627BCD" w:rsidTr="00627BCD">
        <w:tc>
          <w:tcPr>
            <w:tcW w:w="720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01</w:t>
            </w:r>
          </w:p>
        </w:tc>
        <w:tc>
          <w:tcPr>
            <w:tcW w:w="3870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 VĂN A</w:t>
            </w:r>
          </w:p>
        </w:tc>
        <w:tc>
          <w:tcPr>
            <w:tcW w:w="2394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HDQT</w:t>
            </w:r>
          </w:p>
        </w:tc>
      </w:tr>
      <w:tr w:rsidR="00627BCD" w:rsidTr="00627BCD">
        <w:tc>
          <w:tcPr>
            <w:tcW w:w="720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02</w:t>
            </w:r>
          </w:p>
        </w:tc>
        <w:tc>
          <w:tcPr>
            <w:tcW w:w="3870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Văn B</w:t>
            </w:r>
          </w:p>
        </w:tc>
        <w:tc>
          <w:tcPr>
            <w:tcW w:w="2394" w:type="dxa"/>
          </w:tcPr>
          <w:p w:rsidR="00627BCD" w:rsidRDefault="00627BCD" w:rsidP="00627BC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BKS</w:t>
            </w:r>
          </w:p>
        </w:tc>
      </w:tr>
    </w:tbl>
    <w:p w:rsidR="00627BCD" w:rsidRPr="00627BCD" w:rsidRDefault="00627BCD" w:rsidP="00627BCD">
      <w:pPr>
        <w:rPr>
          <w:rFonts w:ascii="Times New Roman" w:hAnsi="Times New Roman" w:cs="Times New Roman"/>
          <w:sz w:val="26"/>
        </w:rPr>
      </w:pPr>
    </w:p>
    <w:p w:rsidR="005C3225" w:rsidRDefault="00C278FF" w:rsidP="005C32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Step 4:  Nhập hoặc import danh sách cổ đông.</w:t>
      </w:r>
      <w:r w:rsidR="00F64E6C">
        <w:rPr>
          <w:rFonts w:ascii="Times New Roman" w:hAnsi="Times New Roman" w:cs="Times New Roman"/>
          <w:sz w:val="26"/>
        </w:rPr>
        <w:t xml:space="preserve"> (</w:t>
      </w:r>
      <w:r w:rsidR="00F64E6C" w:rsidRPr="00F64E6C">
        <w:rPr>
          <w:rFonts w:ascii="Times New Roman" w:hAnsi="Times New Roman" w:cs="Times New Roman"/>
          <w:b/>
          <w:sz w:val="26"/>
        </w:rPr>
        <w:t>KTTC CĐ/admin</w:t>
      </w:r>
      <w:r w:rsidR="00F64E6C">
        <w:rPr>
          <w:rFonts w:ascii="Times New Roman" w:hAnsi="Times New Roman" w:cs="Times New Roman"/>
          <w:sz w:val="26"/>
        </w:rPr>
        <w:t>)</w:t>
      </w:r>
    </w:p>
    <w:p w:rsidR="00C278FF" w:rsidRDefault="00C278FF" w:rsidP="00C278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Nhập danh sách tư VSD lọc ra các trường sau:</w:t>
      </w:r>
    </w:p>
    <w:tbl>
      <w:tblPr>
        <w:tblStyle w:val="TableGrid"/>
        <w:tblW w:w="0" w:type="auto"/>
        <w:tblLook w:val="04A0"/>
      </w:tblPr>
      <w:tblGrid>
        <w:gridCol w:w="939"/>
        <w:gridCol w:w="969"/>
        <w:gridCol w:w="1620"/>
        <w:gridCol w:w="1170"/>
        <w:gridCol w:w="990"/>
        <w:gridCol w:w="1170"/>
        <w:gridCol w:w="1080"/>
        <w:gridCol w:w="1440"/>
      </w:tblGrid>
      <w:tr w:rsidR="00C278FF" w:rsidTr="00C278FF">
        <w:tc>
          <w:tcPr>
            <w:tcW w:w="939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</w:t>
            </w:r>
          </w:p>
        </w:tc>
        <w:tc>
          <w:tcPr>
            <w:tcW w:w="969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Tên</w:t>
            </w:r>
          </w:p>
        </w:tc>
        <w:tc>
          <w:tcPr>
            <w:tcW w:w="1620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Số DKSH</w:t>
            </w:r>
          </w:p>
        </w:tc>
        <w:tc>
          <w:tcPr>
            <w:tcW w:w="1170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Email</w:t>
            </w:r>
          </w:p>
        </w:tc>
        <w:tc>
          <w:tcPr>
            <w:tcW w:w="990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Phone</w:t>
            </w:r>
          </w:p>
        </w:tc>
        <w:tc>
          <w:tcPr>
            <w:tcW w:w="1170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Address</w:t>
            </w:r>
          </w:p>
        </w:tc>
        <w:tc>
          <w:tcPr>
            <w:tcW w:w="1080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Share</w:t>
            </w:r>
          </w:p>
        </w:tc>
        <w:tc>
          <w:tcPr>
            <w:tcW w:w="1440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Right</w:t>
            </w:r>
          </w:p>
        </w:tc>
      </w:tr>
      <w:tr w:rsidR="00C278FF" w:rsidTr="00C278FF">
        <w:tc>
          <w:tcPr>
            <w:tcW w:w="939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lastRenderedPageBreak/>
              <w:t>VIG01</w:t>
            </w:r>
          </w:p>
        </w:tc>
        <w:tc>
          <w:tcPr>
            <w:tcW w:w="969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NXP</w:t>
            </w:r>
          </w:p>
        </w:tc>
        <w:tc>
          <w:tcPr>
            <w:tcW w:w="1620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183255862</w:t>
            </w:r>
          </w:p>
        </w:tc>
        <w:tc>
          <w:tcPr>
            <w:tcW w:w="1170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@v</w:t>
            </w:r>
          </w:p>
        </w:tc>
        <w:tc>
          <w:tcPr>
            <w:tcW w:w="990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1234</w:t>
            </w:r>
          </w:p>
        </w:tc>
        <w:tc>
          <w:tcPr>
            <w:tcW w:w="1170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VICS</w:t>
            </w:r>
          </w:p>
        </w:tc>
        <w:tc>
          <w:tcPr>
            <w:tcW w:w="1080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5000</w:t>
            </w:r>
          </w:p>
        </w:tc>
        <w:tc>
          <w:tcPr>
            <w:tcW w:w="1440" w:type="dxa"/>
          </w:tcPr>
          <w:p w:rsidR="00C278FF" w:rsidRDefault="00C278FF" w:rsidP="00C278F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5000</w:t>
            </w:r>
          </w:p>
        </w:tc>
      </w:tr>
    </w:tbl>
    <w:p w:rsidR="00C278FF" w:rsidRPr="00C278FF" w:rsidRDefault="00C278FF" w:rsidP="00C278FF">
      <w:pPr>
        <w:rPr>
          <w:rFonts w:ascii="Times New Roman" w:hAnsi="Times New Roman" w:cs="Times New Roman"/>
          <w:sz w:val="26"/>
        </w:rPr>
      </w:pPr>
    </w:p>
    <w:p w:rsidR="005C3225" w:rsidRDefault="00C278FF" w:rsidP="00C278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Bước này bắt đầu tạo thư mời và gửi email và thư of</w:t>
      </w:r>
      <w:r w:rsidR="00EB4228">
        <w:rPr>
          <w:rFonts w:ascii="Times New Roman" w:hAnsi="Times New Roman" w:cs="Times New Roman"/>
          <w:sz w:val="26"/>
        </w:rPr>
        <w:t>f</w:t>
      </w:r>
      <w:r>
        <w:rPr>
          <w:rFonts w:ascii="Times New Roman" w:hAnsi="Times New Roman" w:cs="Times New Roman"/>
          <w:sz w:val="26"/>
        </w:rPr>
        <w:t>line ban kiểm tra tư cách cổ đông sẽ tạo  thực hiện các tác tương ứng để có gửi mail hoặc in thư theo mẫu.</w:t>
      </w:r>
    </w:p>
    <w:p w:rsidR="00EB4228" w:rsidRDefault="00EB4228" w:rsidP="00EB4228">
      <w:pPr>
        <w:pStyle w:val="ListParagraph"/>
        <w:ind w:left="0"/>
        <w:rPr>
          <w:rFonts w:ascii="Times New Roman" w:hAnsi="Times New Roman" w:cs="Times New Roman"/>
          <w:sz w:val="26"/>
        </w:rPr>
      </w:pPr>
    </w:p>
    <w:p w:rsidR="00C278FF" w:rsidRDefault="00C278FF" w:rsidP="00EB4228">
      <w:pPr>
        <w:pStyle w:val="ListParagraph"/>
        <w:numPr>
          <w:ilvl w:val="0"/>
          <w:numId w:val="6"/>
        </w:numPr>
        <w:ind w:left="9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Tất cả các bước trên có thể access cho toàn bộ các ban tham gia. </w:t>
      </w:r>
      <w:r w:rsidR="00EB4228">
        <w:rPr>
          <w:rFonts w:ascii="Times New Roman" w:hAnsi="Times New Roman" w:cs="Times New Roman"/>
          <w:sz w:val="26"/>
        </w:rPr>
        <w:t xml:space="preserve">Ngoại trừ HDQT chỉ theo </w:t>
      </w:r>
      <w:proofErr w:type="gramStart"/>
      <w:r w:rsidR="00EB4228">
        <w:rPr>
          <w:rFonts w:ascii="Times New Roman" w:hAnsi="Times New Roman" w:cs="Times New Roman"/>
          <w:sz w:val="26"/>
        </w:rPr>
        <w:t>dõi(</w:t>
      </w:r>
      <w:proofErr w:type="gramEnd"/>
      <w:r w:rsidR="00EB4228">
        <w:rPr>
          <w:rFonts w:ascii="Times New Roman" w:hAnsi="Times New Roman" w:cs="Times New Roman"/>
          <w:sz w:val="26"/>
        </w:rPr>
        <w:t>có thể edit???)</w:t>
      </w:r>
    </w:p>
    <w:p w:rsidR="00EB4228" w:rsidRDefault="00EB4228" w:rsidP="00EB4228">
      <w:pPr>
        <w:pStyle w:val="ListParagraph"/>
        <w:ind w:left="90"/>
        <w:rPr>
          <w:rFonts w:ascii="Times New Roman" w:hAnsi="Times New Roman" w:cs="Times New Roman"/>
          <w:sz w:val="26"/>
        </w:rPr>
      </w:pPr>
    </w:p>
    <w:p w:rsidR="00EB4228" w:rsidRDefault="00EB4228" w:rsidP="00EB4228">
      <w:pPr>
        <w:pStyle w:val="ListParagraph"/>
        <w:ind w:left="9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** Tiế</w:t>
      </w:r>
      <w:r w:rsidRPr="00EB4228">
        <w:rPr>
          <w:rFonts w:ascii="Times New Roman" w:hAnsi="Times New Roman" w:cs="Times New Roman"/>
          <w:b/>
          <w:sz w:val="26"/>
        </w:rPr>
        <w:t>n hành hội nghị**</w:t>
      </w:r>
    </w:p>
    <w:p w:rsidR="00EB4228" w:rsidRPr="007C0A1C" w:rsidRDefault="00EB4228" w:rsidP="00EB42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 w:rsidRPr="00EB4228">
        <w:rPr>
          <w:rFonts w:ascii="Times New Roman" w:hAnsi="Times New Roman" w:cs="Times New Roman"/>
          <w:sz w:val="26"/>
        </w:rPr>
        <w:t>Cổ đông có thể tham gia hội nghị ngay khi nhận được thư mời bằng email hoặc thư tín</w:t>
      </w:r>
      <w:r>
        <w:rPr>
          <w:rFonts w:ascii="Times New Roman" w:hAnsi="Times New Roman" w:cs="Times New Roman"/>
          <w:sz w:val="26"/>
        </w:rPr>
        <w:t xml:space="preserve">, bằng cách đăng nhập vào ứng dụng với </w:t>
      </w:r>
      <w:r w:rsidRPr="00EB4228">
        <w:rPr>
          <w:rFonts w:ascii="Times New Roman" w:hAnsi="Times New Roman" w:cs="Times New Roman"/>
          <w:b/>
          <w:sz w:val="26"/>
        </w:rPr>
        <w:t>code</w:t>
      </w:r>
      <w:r>
        <w:rPr>
          <w:rFonts w:ascii="Times New Roman" w:hAnsi="Times New Roman" w:cs="Times New Roman"/>
          <w:b/>
          <w:sz w:val="26"/>
        </w:rPr>
        <w:t>(</w:t>
      </w:r>
      <w:r w:rsidRPr="00EB4228">
        <w:rPr>
          <w:rFonts w:ascii="Times New Roman" w:hAnsi="Times New Roman" w:cs="Times New Roman"/>
          <w:sz w:val="26"/>
        </w:rPr>
        <w:t>được gửi</w:t>
      </w:r>
      <w:r>
        <w:rPr>
          <w:rFonts w:ascii="Times New Roman" w:hAnsi="Times New Roman" w:cs="Times New Roman"/>
          <w:sz w:val="26"/>
        </w:rPr>
        <w:t xml:space="preserve"> ở trên)</w:t>
      </w:r>
      <w:r w:rsidRPr="00EB4228">
        <w:rPr>
          <w:rFonts w:ascii="Times New Roman" w:hAnsi="Times New Roman" w:cs="Times New Roman"/>
          <w:b/>
          <w:sz w:val="26"/>
        </w:rPr>
        <w:t xml:space="preserve"> </w:t>
      </w:r>
      <w:r w:rsidRPr="00EB4228">
        <w:rPr>
          <w:rFonts w:ascii="Times New Roman" w:hAnsi="Times New Roman" w:cs="Times New Roman"/>
          <w:sz w:val="26"/>
        </w:rPr>
        <w:t>và</w:t>
      </w:r>
      <w:r w:rsidRPr="00EB4228">
        <w:rPr>
          <w:rFonts w:ascii="Times New Roman" w:hAnsi="Times New Roman" w:cs="Times New Roman"/>
          <w:b/>
          <w:sz w:val="26"/>
        </w:rPr>
        <w:t xml:space="preserve"> số đăng ký sở hữ</w:t>
      </w:r>
      <w:r>
        <w:rPr>
          <w:rFonts w:ascii="Times New Roman" w:hAnsi="Times New Roman" w:cs="Times New Roman"/>
          <w:sz w:val="26"/>
        </w:rPr>
        <w:t>u.</w:t>
      </w:r>
      <w:r w:rsidRPr="00EB4228">
        <w:rPr>
          <w:rFonts w:ascii="Times New Roman" w:hAnsi="Times New Roman" w:cs="Times New Roman"/>
          <w:i/>
          <w:sz w:val="26"/>
        </w:rPr>
        <w:t xml:space="preserve"> (view Đại biểu-</w:t>
      </w:r>
      <w:r w:rsidRPr="00EB4228">
        <w:rPr>
          <w:rFonts w:ascii="Times New Roman" w:hAnsi="Times New Roman" w:cs="Times New Roman"/>
          <w:i/>
          <w:sz w:val="26"/>
        </w:rPr>
        <w:sym w:font="Wingdings" w:char="F0E0"/>
      </w:r>
      <w:r w:rsidRPr="00EB4228">
        <w:rPr>
          <w:rFonts w:ascii="Times New Roman" w:hAnsi="Times New Roman" w:cs="Times New Roman"/>
          <w:i/>
          <w:sz w:val="26"/>
        </w:rPr>
        <w:t xml:space="preserve"> thảo luận) </w:t>
      </w:r>
      <w:r w:rsidRPr="00EB4228">
        <w:rPr>
          <w:rFonts w:ascii="Times New Roman" w:hAnsi="Times New Roman" w:cs="Times New Roman"/>
          <w:i/>
          <w:sz w:val="26"/>
        </w:rPr>
        <w:sym w:font="Wingdings" w:char="F0E0"/>
      </w:r>
      <w:r w:rsidRPr="00EB4228">
        <w:rPr>
          <w:rFonts w:ascii="Times New Roman" w:hAnsi="Times New Roman" w:cs="Times New Roman"/>
          <w:i/>
          <w:sz w:val="26"/>
        </w:rPr>
        <w:t xml:space="preserve"> cho phép ủy quyền online và offline</w:t>
      </w:r>
    </w:p>
    <w:p w:rsidR="007C0A1C" w:rsidRDefault="007C0A1C" w:rsidP="00EB42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Ban kiểm tra tư cách cổ đông công bố </w:t>
      </w:r>
      <w:r w:rsidRPr="007C0A1C">
        <w:rPr>
          <w:rFonts w:ascii="Times New Roman" w:hAnsi="Times New Roman" w:cs="Times New Roman"/>
          <w:sz w:val="26"/>
        </w:rPr>
        <w:sym w:font="Wingdings" w:char="F0E8"/>
      </w:r>
      <w:r>
        <w:rPr>
          <w:rFonts w:ascii="Times New Roman" w:hAnsi="Times New Roman" w:cs="Times New Roman"/>
          <w:sz w:val="26"/>
        </w:rPr>
        <w:t xml:space="preserve"> đủ số lượng để tiến hành đại hội theo luật định (có thể uplodate văn bản đã ký) </w:t>
      </w:r>
      <w:r w:rsidRPr="007C0A1C">
        <w:rPr>
          <w:rFonts w:ascii="Times New Roman" w:hAnsi="Times New Roman" w:cs="Times New Roman"/>
          <w:b/>
          <w:sz w:val="26"/>
        </w:rPr>
        <w:t>thông tin hội nghi sẽ thể hiện đầy đủ ở module thông tin</w:t>
      </w:r>
    </w:p>
    <w:p w:rsidR="00EB4228" w:rsidRDefault="00EB4228" w:rsidP="00EB42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Biểu quyết và bầu cử có thể online hoặc offline, hệ thống megre kết quả để tổng kết khi chương trình đến giai doạn kết thúc bầu </w:t>
      </w:r>
      <w:proofErr w:type="gramStart"/>
      <w:r>
        <w:rPr>
          <w:rFonts w:ascii="Times New Roman" w:hAnsi="Times New Roman" w:cs="Times New Roman"/>
          <w:sz w:val="26"/>
        </w:rPr>
        <w:t>cử(</w:t>
      </w:r>
      <w:proofErr w:type="gramEnd"/>
      <w:r>
        <w:rPr>
          <w:rFonts w:ascii="Times New Roman" w:hAnsi="Times New Roman" w:cs="Times New Roman"/>
          <w:sz w:val="26"/>
        </w:rPr>
        <w:t xml:space="preserve"> ban kiểm phiếu thực hiện).</w:t>
      </w:r>
    </w:p>
    <w:p w:rsidR="00EB4228" w:rsidRPr="0070244E" w:rsidRDefault="00EB4228" w:rsidP="00EB4228">
      <w:pPr>
        <w:pStyle w:val="ListParagraph"/>
        <w:rPr>
          <w:rFonts w:ascii="Times New Roman" w:hAnsi="Times New Roman" w:cs="Times New Roman"/>
          <w:b/>
          <w:sz w:val="26"/>
        </w:rPr>
      </w:pPr>
      <w:proofErr w:type="gramStart"/>
      <w:r>
        <w:rPr>
          <w:rFonts w:ascii="Times New Roman" w:hAnsi="Times New Roman" w:cs="Times New Roman"/>
          <w:sz w:val="26"/>
        </w:rPr>
        <w:t xml:space="preserve">+  </w:t>
      </w:r>
      <w:r w:rsidRPr="0070244E">
        <w:rPr>
          <w:rFonts w:ascii="Times New Roman" w:hAnsi="Times New Roman" w:cs="Times New Roman"/>
          <w:b/>
          <w:sz w:val="26"/>
        </w:rPr>
        <w:t>Biểu</w:t>
      </w:r>
      <w:proofErr w:type="gramEnd"/>
      <w:r w:rsidRPr="0070244E">
        <w:rPr>
          <w:rFonts w:ascii="Times New Roman" w:hAnsi="Times New Roman" w:cs="Times New Roman"/>
          <w:b/>
          <w:sz w:val="26"/>
        </w:rPr>
        <w:t xml:space="preserve"> quyết và bầu cử online: </w:t>
      </w:r>
    </w:p>
    <w:p w:rsidR="0070244E" w:rsidRDefault="0070244E" w:rsidP="00EB4228">
      <w:pPr>
        <w:pStyle w:val="ListParagrap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View nội dung bầu cử biểu quyết trên ứng dụng cho phép cổ đông gửi (tương tự Fpt soft)</w:t>
      </w:r>
      <w:r w:rsidR="007C0A1C">
        <w:rPr>
          <w:rFonts w:ascii="Times New Roman" w:hAnsi="Times New Roman" w:cs="Times New Roman"/>
          <w:sz w:val="26"/>
        </w:rPr>
        <w:t xml:space="preserve">, cô đông sẽ xem được kết của mình, </w:t>
      </w:r>
      <w:proofErr w:type="gramStart"/>
      <w:r w:rsidR="007C0A1C" w:rsidRPr="007C0A1C">
        <w:rPr>
          <w:rFonts w:ascii="Times New Roman" w:hAnsi="Times New Roman" w:cs="Times New Roman"/>
          <w:i/>
          <w:sz w:val="26"/>
        </w:rPr>
        <w:t>(</w:t>
      </w:r>
      <w:proofErr w:type="gramEnd"/>
      <w:r w:rsidR="007C0A1C" w:rsidRPr="007C0A1C">
        <w:rPr>
          <w:rFonts w:ascii="Times New Roman" w:hAnsi="Times New Roman" w:cs="Times New Roman"/>
          <w:i/>
          <w:sz w:val="26"/>
        </w:rPr>
        <w:t>và của hội nghị nếu hội nghị public)</w:t>
      </w:r>
    </w:p>
    <w:p w:rsidR="0070244E" w:rsidRDefault="0070244E" w:rsidP="00EB4228">
      <w:pPr>
        <w:pStyle w:val="ListParagraph"/>
        <w:rPr>
          <w:rFonts w:ascii="Times New Roman" w:hAnsi="Times New Roman" w:cs="Times New Roman"/>
          <w:sz w:val="26"/>
        </w:rPr>
      </w:pPr>
      <w:r w:rsidRPr="0070244E">
        <w:rPr>
          <w:rFonts w:ascii="Times New Roman" w:hAnsi="Times New Roman" w:cs="Times New Roman"/>
          <w:b/>
          <w:sz w:val="26"/>
        </w:rPr>
        <w:t>+ Biểu quyết bầu cử Offline</w:t>
      </w:r>
      <w:r>
        <w:rPr>
          <w:rFonts w:ascii="Times New Roman" w:hAnsi="Times New Roman" w:cs="Times New Roman"/>
          <w:sz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</w:rPr>
        <w:t>Có thể bằng giấy hoặc bằng úng dụng diện thoại thông minh của đại biểu.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</w:rPr>
        <w:t>có</w:t>
      </w:r>
      <w:proofErr w:type="gramEnd"/>
      <w:r>
        <w:rPr>
          <w:rFonts w:ascii="Times New Roman" w:hAnsi="Times New Roman" w:cs="Times New Roman"/>
          <w:sz w:val="26"/>
        </w:rPr>
        <w:t xml:space="preserve"> thể hỗ trợ thêm máy tính hoặc ipad cho đai biểu bầu cử trong lúc giải lao.</w:t>
      </w:r>
    </w:p>
    <w:p w:rsidR="0070244E" w:rsidRPr="007C0A1C" w:rsidRDefault="0070244E" w:rsidP="00702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Ban kiểm phiếu công bố kết quả</w:t>
      </w:r>
      <w:r w:rsidRPr="0070244E">
        <w:rPr>
          <w:rFonts w:ascii="Times New Roman" w:hAnsi="Times New Roman" w:cs="Times New Roman"/>
          <w:sz w:val="26"/>
        </w:rPr>
        <w:t>.</w:t>
      </w:r>
      <w:r>
        <w:rPr>
          <w:rFonts w:ascii="Times New Roman" w:hAnsi="Times New Roman" w:cs="Times New Roman"/>
          <w:sz w:val="26"/>
        </w:rPr>
        <w:t xml:space="preserve"> Bằng văn bản lên hệ thông (</w:t>
      </w:r>
      <w:r w:rsidRPr="0070244E">
        <w:rPr>
          <w:rFonts w:ascii="Times New Roman" w:hAnsi="Times New Roman" w:cs="Times New Roman"/>
          <w:i/>
          <w:sz w:val="26"/>
        </w:rPr>
        <w:t>có thể không công bố)</w:t>
      </w:r>
    </w:p>
    <w:p w:rsidR="007C0A1C" w:rsidRPr="0070244E" w:rsidRDefault="007C0A1C" w:rsidP="00702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Ban </w:t>
      </w:r>
      <w:proofErr w:type="gramStart"/>
      <w:r>
        <w:rPr>
          <w:rFonts w:ascii="Times New Roman" w:hAnsi="Times New Roman" w:cs="Times New Roman"/>
          <w:b/>
          <w:sz w:val="26"/>
        </w:rPr>
        <w:t>thư</w:t>
      </w:r>
      <w:proofErr w:type="gramEnd"/>
      <w:r>
        <w:rPr>
          <w:rFonts w:ascii="Times New Roman" w:hAnsi="Times New Roman" w:cs="Times New Roman"/>
          <w:b/>
          <w:sz w:val="26"/>
        </w:rPr>
        <w:t xml:space="preserve"> ký: </w:t>
      </w:r>
      <w:r>
        <w:rPr>
          <w:rFonts w:ascii="Times New Roman" w:hAnsi="Times New Roman" w:cs="Times New Roman"/>
          <w:sz w:val="26"/>
        </w:rPr>
        <w:t>lấy thông tin hội nghị để đưa vào biên bản cuộc họp, và có thể upload file (tùy chọn).</w:t>
      </w:r>
    </w:p>
    <w:sectPr w:rsidR="007C0A1C" w:rsidRPr="0070244E" w:rsidSect="00C1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inh Nguyen" w:date="2020-04-20T20:09:00Z" w:initials="VN">
    <w:p w:rsidR="00A50E80" w:rsidRDefault="00A50E80">
      <w:pPr>
        <w:pStyle w:val="CommentText"/>
      </w:pPr>
      <w:r>
        <w:rPr>
          <w:rStyle w:val="CommentReference"/>
        </w:rPr>
        <w:annotationRef/>
      </w:r>
      <w:r>
        <w:t>Thực hiện sau cùng khi đã có đủ các thông tin khác để hiển thị đầy đủ</w:t>
      </w:r>
    </w:p>
  </w:comment>
  <w:comment w:id="1" w:author="Vinh Nguyen" w:date="2020-04-20T20:10:00Z" w:initials="VN">
    <w:p w:rsidR="00A50E80" w:rsidRDefault="00A50E80">
      <w:pPr>
        <w:pStyle w:val="CommentText"/>
      </w:pPr>
      <w:r>
        <w:rPr>
          <w:rStyle w:val="CommentReference"/>
        </w:rPr>
        <w:annotationRef/>
      </w:r>
      <w:r>
        <w:t xml:space="preserve">Mục này nằm trong module “khai báo /thiết lập thông tin hội nghị”. Nên xây dựng theo kiểu step by step để người dùng dễ sử dụng và theo giõi trạng thái/tiến độ của hội nghị =&gt; Tạo các status của hội nghị tương ứng. </w:t>
      </w:r>
    </w:p>
    <w:p w:rsidR="00A50E80" w:rsidRDefault="00A50E80">
      <w:pPr>
        <w:pStyle w:val="CommentText"/>
      </w:pPr>
    </w:p>
    <w:p w:rsidR="00A50E80" w:rsidRDefault="00A50E80">
      <w:pPr>
        <w:pStyle w:val="CommentText"/>
      </w:pPr>
      <w:r>
        <w:t>Trạng thái đầu tiên là START =&gt; PREPARING =</w:t>
      </w:r>
      <w:proofErr w:type="gramStart"/>
      <w:r>
        <w:t>&gt; ???</w:t>
      </w:r>
      <w:proofErr w:type="gramEnd"/>
    </w:p>
    <w:p w:rsidR="00A50E80" w:rsidRDefault="00A50E80">
      <w:pPr>
        <w:pStyle w:val="CommentText"/>
      </w:pPr>
    </w:p>
    <w:p w:rsidR="00A50E80" w:rsidRDefault="00A50E80">
      <w:pPr>
        <w:pStyle w:val="CommentText"/>
      </w:pPr>
      <w:r>
        <w:t>#1</w:t>
      </w:r>
    </w:p>
  </w:comment>
  <w:comment w:id="2" w:author="Vinh Nguyen" w:date="2020-04-20T20:13:00Z" w:initials="VN">
    <w:p w:rsidR="00A50E80" w:rsidRDefault="00A50E80">
      <w:pPr>
        <w:pStyle w:val="CommentText"/>
      </w:pPr>
      <w:r>
        <w:rPr>
          <w:rStyle w:val="CommentReference"/>
        </w:rPr>
        <w:annotationRef/>
      </w:r>
      <w:r>
        <w:t>Xây dựng theo step nói trên. Phần import danh sách holder này sẽ làm sau</w:t>
      </w:r>
    </w:p>
    <w:p w:rsidR="00A50E80" w:rsidRDefault="00A50E80">
      <w:pPr>
        <w:pStyle w:val="CommentText"/>
      </w:pPr>
    </w:p>
    <w:p w:rsidR="00A50E80" w:rsidRDefault="00A50E80">
      <w:pPr>
        <w:pStyle w:val="CommentText"/>
      </w:pPr>
      <w:r>
        <w:t>#3</w:t>
      </w:r>
    </w:p>
  </w:comment>
  <w:comment w:id="3" w:author="Vinh Nguyen" w:date="2020-04-20T20:13:00Z" w:initials="VN">
    <w:p w:rsidR="00A50E80" w:rsidRDefault="00A50E80">
      <w:pPr>
        <w:pStyle w:val="CommentText"/>
      </w:pPr>
      <w:r>
        <w:rPr>
          <w:rStyle w:val="CommentReference"/>
        </w:rPr>
        <w:annotationRef/>
      </w:r>
      <w:r>
        <w:t>#2</w:t>
      </w:r>
    </w:p>
  </w:comment>
  <w:comment w:id="4" w:author="Vinh Nguyen" w:date="2020-04-20T20:17:00Z" w:initials="VN">
    <w:p w:rsidR="00A50E80" w:rsidRDefault="00A50E80">
      <w:pPr>
        <w:pStyle w:val="CommentText"/>
      </w:pPr>
      <w:r>
        <w:rPr>
          <w:rStyle w:val="CommentReference"/>
        </w:rPr>
        <w:annotationRef/>
      </w:r>
      <w:r>
        <w:t xml:space="preserve">Nội dung biểu quyết liên quan đề các tài liệu và khai báo các thành phần các ban và đơn </w:t>
      </w:r>
      <w:proofErr w:type="gramStart"/>
      <w:r>
        <w:t>vị  liên</w:t>
      </w:r>
      <w:proofErr w:type="gramEnd"/>
      <w:r>
        <w:t xml:space="preserve"> quan hội nghị có cần xác định tỷ lệ bao nhiêu là đạt hay không đạt?</w:t>
      </w:r>
    </w:p>
  </w:comment>
  <w:comment w:id="5" w:author="Vinh Nguyen" w:date="2020-04-20T20:15:00Z" w:initials="VN">
    <w:p w:rsidR="00A50E80" w:rsidRDefault="00A50E80">
      <w:pPr>
        <w:pStyle w:val="CommentText"/>
      </w:pPr>
      <w:r>
        <w:rPr>
          <w:rStyle w:val="CommentReference"/>
        </w:rPr>
        <w:annotationRef/>
      </w:r>
      <w:r>
        <w:t>Đủ các thành viên chưa?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838266" w15:done="0"/>
  <w15:commentEx w15:paraId="2D40B701" w15:done="0"/>
  <w15:commentEx w15:paraId="6F1F4F6A" w15:done="0"/>
  <w15:commentEx w15:paraId="51C3BECF" w15:done="0"/>
  <w15:commentEx w15:paraId="2A1F0D1D" w15:done="0"/>
  <w15:commentEx w15:paraId="65B931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838266" w16cid:durableId="22487FF9"/>
  <w16cid:commentId w16cid:paraId="2D40B701" w16cid:durableId="22488021"/>
  <w16cid:commentId w16cid:paraId="6F1F4F6A" w16cid:durableId="224880CF"/>
  <w16cid:commentId w16cid:paraId="51C3BECF" w16cid:durableId="224880F6"/>
  <w16cid:commentId w16cid:paraId="2A1F0D1D" w16cid:durableId="224881BC"/>
  <w16cid:commentId w16cid:paraId="65B93141" w16cid:durableId="22488148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A20"/>
    <w:multiLevelType w:val="hybridMultilevel"/>
    <w:tmpl w:val="EB804902"/>
    <w:lvl w:ilvl="0" w:tplc="45E6E8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20272A"/>
    <w:multiLevelType w:val="hybridMultilevel"/>
    <w:tmpl w:val="CC882208"/>
    <w:lvl w:ilvl="0" w:tplc="3F5E6464">
      <w:start w:val="20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47BE5"/>
    <w:multiLevelType w:val="hybridMultilevel"/>
    <w:tmpl w:val="DE6C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7264C"/>
    <w:multiLevelType w:val="hybridMultilevel"/>
    <w:tmpl w:val="24AAF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21FED"/>
    <w:multiLevelType w:val="hybridMultilevel"/>
    <w:tmpl w:val="4154BC9A"/>
    <w:lvl w:ilvl="0" w:tplc="24FEA4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E3875"/>
    <w:multiLevelType w:val="hybridMultilevel"/>
    <w:tmpl w:val="2744D14E"/>
    <w:lvl w:ilvl="0" w:tplc="92AC3824">
      <w:start w:val="202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nh Nguyen">
    <w15:presenceInfo w15:providerId="Windows Live" w15:userId="6d2a9bc43bc535d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2A663E"/>
    <w:rsid w:val="002A663E"/>
    <w:rsid w:val="00534A1A"/>
    <w:rsid w:val="005C3225"/>
    <w:rsid w:val="00627BCD"/>
    <w:rsid w:val="006A0D32"/>
    <w:rsid w:val="0070244E"/>
    <w:rsid w:val="007C0A1C"/>
    <w:rsid w:val="009269D0"/>
    <w:rsid w:val="0098439F"/>
    <w:rsid w:val="009B12F7"/>
    <w:rsid w:val="00A50E80"/>
    <w:rsid w:val="00C1797C"/>
    <w:rsid w:val="00C278FF"/>
    <w:rsid w:val="00E754E5"/>
    <w:rsid w:val="00EB4228"/>
    <w:rsid w:val="00F64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0E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E8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unhideWhenUsed/>
    <w:rsid w:val="005C3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92854-549A-4854-9F13-74A9DFF8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Phap Xuan Nguyen</dc:creator>
  <cp:lastModifiedBy>Phap Xuan Nguyen</cp:lastModifiedBy>
  <cp:revision>3</cp:revision>
  <cp:lastPrinted>2020-04-21T03:36:00Z</cp:lastPrinted>
  <dcterms:created xsi:type="dcterms:W3CDTF">2020-04-20T12:32:00Z</dcterms:created>
  <dcterms:modified xsi:type="dcterms:W3CDTF">2020-04-21T06:57:00Z</dcterms:modified>
</cp:coreProperties>
</file>